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B4C6E7" w:themeFill="accent1" w:themeFillTint="66"/>
        <w:spacing w:lineRule="auto" w:line="360"/>
        <w:jc w:val="center"/>
        <w:rPr>
          <w:rFonts w:ascii="Garamond" w:hAnsi="Garamond"/>
          <w:b/>
          <w:b/>
          <w:bCs/>
          <w:sz w:val="26"/>
          <w:szCs w:val="26"/>
          <w:del w:id="3" w:author="Unknown Author" w:date="2022-07-11T22:15:57Z"/>
        </w:rPr>
      </w:pPr>
      <w:del w:id="0" w:author="Unknown Author" w:date="2022-07-11T22:15:57Z">
        <w:r>
          <w:rPr>
            <w:rFonts w:ascii="Garamond" w:hAnsi="Garamond"/>
            <w:b/>
            <w:bCs/>
            <w:sz w:val="26"/>
            <w:szCs w:val="26"/>
          </w:rPr>
          <w:delText>REGULATORY MANAGEMENT SYSTEM</w:delText>
        </w:r>
      </w:del>
      <w:ins w:id="1" w:author="Philemon Hini" w:date="2022-07-05T09:20:00Z">
        <w:del w:id="2" w:author="Unknown Author" w:date="2022-07-11T22:15:57Z">
          <w:r>
            <w:rPr>
              <w:rFonts w:ascii="Garamond" w:hAnsi="Garamond"/>
              <w:b/>
              <w:bCs/>
              <w:sz w:val="26"/>
              <w:szCs w:val="26"/>
            </w:rPr>
            <w:delText xml:space="preserve"> (RMS)</w:delText>
          </w:r>
        </w:del>
      </w:ins>
    </w:p>
    <w:p>
      <w:pPr>
        <w:pStyle w:val="Normal"/>
        <w:widowControl/>
        <w:pBdr>
          <w:top w:val="single" w:sz="4" w:space="1" w:color="000000"/>
          <w:bottom w:val="single" w:sz="4" w:space="1" w:color="000000"/>
        </w:pBdr>
        <w:shd w:val="clear" w:color="auto" w:fill="B4C6E7" w:themeFill="accent1" w:themeFillTint="66"/>
        <w:suppressAutoHyphens w:val="true"/>
        <w:bidi w:val="0"/>
        <w:spacing w:lineRule="auto" w:line="360" w:before="0" w:after="0"/>
        <w:jc w:val="center"/>
        <w:rPr>
          <w:rFonts w:ascii="Garamond" w:hAnsi="Garamond"/>
          <w:b/>
          <w:b/>
          <w:bCs/>
          <w:sz w:val="26"/>
          <w:szCs w:val="26"/>
          <w:del w:id="5" w:author="Unknown Author" w:date="2022-07-11T22:15:57Z"/>
        </w:rPr>
      </w:pPr>
      <w:del w:id="4" w:author="Unknown Author" w:date="2022-07-11T22:15:57Z">
        <w:r>
          <w:rPr>
            <w:rFonts w:ascii="Garamond" w:hAnsi="Garamond"/>
            <w:b/>
            <w:bCs/>
            <w:sz w:val="26"/>
            <w:szCs w:val="26"/>
          </w:rPr>
          <w:delText>[CURRENT STATE OF APPLICATION DEPLOYMENT]</w:delText>
        </w:r>
      </w:del>
    </w:p>
    <w:p>
      <w:pPr>
        <w:pStyle w:val="Normal"/>
        <w:widowControl/>
        <w:pBdr>
          <w:top w:val="single" w:sz="4" w:space="1" w:color="000000"/>
          <w:bottom w:val="single" w:sz="4" w:space="1" w:color="000000"/>
        </w:pBdr>
        <w:suppressAutoHyphens w:val="true"/>
        <w:bidi w:val="0"/>
        <w:spacing w:lineRule="auto" w:line="360" w:before="0" w:after="0"/>
        <w:jc w:val="center"/>
        <w:rPr>
          <w:rFonts w:ascii="Garamond" w:hAnsi="Garamond"/>
          <w:b/>
          <w:b/>
          <w:bCs/>
          <w:sz w:val="26"/>
          <w:szCs w:val="26"/>
          <w:del w:id="7" w:author="Unknown Author" w:date="2022-07-11T22:15:57Z"/>
        </w:rPr>
      </w:pPr>
      <w:del w:id="6" w:author="Unknown Author" w:date="2022-07-11T22:15:57Z">
        <w:r>
          <w:rPr>
            <w:rFonts w:ascii="Garamond" w:hAnsi="Garamond"/>
            <w:sz w:val="26"/>
            <w:szCs w:val="26"/>
          </w:rPr>
        </w:r>
      </w:del>
    </w:p>
    <w:p>
      <w:pPr>
        <w:pStyle w:val="Normal"/>
        <w:widowControl/>
        <w:pBdr>
          <w:top w:val="single" w:sz="4" w:space="1" w:color="000000"/>
          <w:bottom w:val="single" w:sz="4" w:space="1" w:color="000000"/>
        </w:pBdr>
        <w:suppressAutoHyphens w:val="true"/>
        <w:bidi w:val="0"/>
        <w:spacing w:lineRule="auto" w:line="360" w:before="0" w:after="0"/>
        <w:jc w:val="center"/>
        <w:rPr>
          <w:rFonts w:ascii="Garamond" w:hAnsi="Garamond"/>
          <w:b/>
          <w:b/>
          <w:bCs/>
          <w:sz w:val="26"/>
          <w:szCs w:val="26"/>
          <w:del w:id="9" w:author="Philemon Hini" w:date="2022-07-05T09:19:00Z"/>
        </w:rPr>
      </w:pPr>
      <w:del w:id="8" w:author="Philemon Hini" w:date="2022-07-05T09:19:00Z">
        <w:r>
          <w:rPr>
            <w:rFonts w:ascii="Garamond" w:hAnsi="Garamond"/>
            <w:sz w:val="26"/>
            <w:szCs w:val="26"/>
          </w:rPr>
          <w:delText>Hello Madam Abena,</w:delText>
        </w:r>
      </w:del>
    </w:p>
    <w:p>
      <w:pPr>
        <w:pStyle w:val="Normal"/>
        <w:spacing w:lineRule="auto" w:line="360"/>
        <w:rPr>
          <w:rFonts w:ascii="Garamond" w:hAnsi="Garamond"/>
          <w:sz w:val="26"/>
          <w:szCs w:val="26"/>
          <w:del w:id="21" w:author="Unknown Author" w:date="2022-07-11T22:15:57Z"/>
        </w:rPr>
      </w:pPr>
      <w:del w:id="10" w:author="Philemon Hini" w:date="2022-07-05T09:19:00Z">
        <w:r>
          <w:rPr>
            <w:rFonts w:ascii="Garamond" w:hAnsi="Garamond"/>
            <w:sz w:val="26"/>
            <w:szCs w:val="26"/>
          </w:rPr>
          <w:delText xml:space="preserve">Please find </w:delText>
        </w:r>
      </w:del>
      <w:ins w:id="11" w:author="Philemon Hini" w:date="2022-07-05T09:19:00Z">
        <w:del w:id="12" w:author="Unknown Author" w:date="2022-07-11T22:15:57Z">
          <w:r>
            <w:rPr>
              <w:rFonts w:ascii="Garamond" w:hAnsi="Garamond"/>
              <w:sz w:val="26"/>
              <w:szCs w:val="26"/>
            </w:rPr>
            <w:delText>B</w:delText>
          </w:r>
        </w:del>
      </w:ins>
      <w:del w:id="13" w:author="Philemon Hini" w:date="2022-07-05T09:19:00Z">
        <w:r>
          <w:rPr>
            <w:rFonts w:ascii="Garamond" w:hAnsi="Garamond"/>
            <w:sz w:val="26"/>
            <w:szCs w:val="26"/>
          </w:rPr>
          <w:delText>b</w:delText>
        </w:r>
      </w:del>
      <w:del w:id="14" w:author="Unknown Author" w:date="2022-07-11T22:15:57Z">
        <w:r>
          <w:rPr>
            <w:rFonts w:ascii="Garamond" w:hAnsi="Garamond"/>
            <w:sz w:val="26"/>
            <w:szCs w:val="26"/>
          </w:rPr>
          <w:delText xml:space="preserve">elow </w:delText>
        </w:r>
      </w:del>
      <w:ins w:id="15" w:author="Philemon Hini" w:date="2022-07-05T09:19:00Z">
        <w:del w:id="16" w:author="Unknown Author" w:date="2022-07-11T22:15:57Z">
          <w:r>
            <w:rPr>
              <w:rFonts w:ascii="Garamond" w:hAnsi="Garamond"/>
              <w:sz w:val="26"/>
              <w:szCs w:val="26"/>
            </w:rPr>
            <w:delText xml:space="preserve">is a report based on the deployment of the RMS </w:delText>
          </w:r>
        </w:del>
      </w:ins>
      <w:ins w:id="17" w:author="Philemon Hini" w:date="2022-07-05T09:20:00Z">
        <w:del w:id="18" w:author="Unknown Author" w:date="2022-07-11T22:15:57Z">
          <w:r>
            <w:rPr>
              <w:rFonts w:ascii="Garamond" w:hAnsi="Garamond"/>
              <w:sz w:val="26"/>
              <w:szCs w:val="26"/>
            </w:rPr>
            <w:delText xml:space="preserve">for User Acceptance Testing </w:delText>
          </w:r>
        </w:del>
      </w:ins>
      <w:del w:id="19" w:author="Philemon Hini" w:date="2022-07-05T09:20:00Z">
        <w:r>
          <w:rPr>
            <w:rFonts w:ascii="Garamond" w:hAnsi="Garamond"/>
            <w:sz w:val="26"/>
            <w:szCs w:val="26"/>
          </w:rPr>
          <w:delText>the state of deployment for the Regulatory Management System at the Cyber Security Authority</w:delText>
        </w:r>
      </w:del>
      <w:del w:id="20" w:author="Unknown Author" w:date="2022-07-11T22:15:57Z">
        <w:r>
          <w:rPr>
            <w:rFonts w:ascii="Garamond" w:hAnsi="Garamond"/>
            <w:sz w:val="26"/>
            <w:szCs w:val="26"/>
          </w:rPr>
          <w:delText>.</w:delText>
        </w:r>
      </w:del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jc w:val="left"/>
        <w:rPr>
          <w:rFonts w:ascii="Garamond" w:hAnsi="Garamond"/>
          <w:sz w:val="26"/>
          <w:szCs w:val="26"/>
          <w:del w:id="33" w:author="Unknown Author" w:date="2022-07-11T22:15:57Z"/>
        </w:rPr>
      </w:pPr>
      <w:del w:id="22" w:author="Unknown Author" w:date="2022-07-11T22:15:57Z">
        <w:r>
          <w:rPr>
            <w:rFonts w:ascii="Garamond" w:hAnsi="Garamond"/>
            <w:sz w:val="26"/>
            <w:szCs w:val="26"/>
          </w:rPr>
          <w:delText xml:space="preserve">A visit was made to the Authority on </w:delText>
        </w:r>
      </w:del>
      <w:del w:id="23" w:author="Unknown Author" w:date="2022-07-05T09:29:44Z">
        <w:r>
          <w:rPr>
            <w:rFonts w:ascii="Garamond" w:hAnsi="Garamond"/>
            <w:sz w:val="26"/>
            <w:szCs w:val="26"/>
          </w:rPr>
          <w:delText xml:space="preserve">Thursday, </w:delText>
        </w:r>
      </w:del>
      <w:del w:id="24" w:author="Unknown Author" w:date="2022-07-11T22:15:57Z">
        <w:r>
          <w:rPr>
            <w:rFonts w:ascii="Garamond" w:hAnsi="Garamond"/>
            <w:sz w:val="26"/>
            <w:szCs w:val="26"/>
          </w:rPr>
          <w:delText>30</w:delText>
        </w:r>
      </w:del>
      <w:del w:id="25" w:author="Unknown Author" w:date="2022-07-11T22:15:57Z">
        <w:r>
          <w:rPr>
            <w:rFonts w:ascii="Garamond" w:hAnsi="Garamond"/>
            <w:sz w:val="26"/>
            <w:szCs w:val="26"/>
            <w:vertAlign w:val="superscript"/>
          </w:rPr>
          <w:delText>th</w:delText>
        </w:r>
      </w:del>
      <w:del w:id="26" w:author="Unknown Author" w:date="2022-07-11T22:15:57Z">
        <w:r>
          <w:rPr>
            <w:rFonts w:ascii="Garamond" w:hAnsi="Garamond"/>
            <w:sz w:val="26"/>
            <w:szCs w:val="26"/>
          </w:rPr>
          <w:delText xml:space="preserve"> Jun</w:delText>
        </w:r>
      </w:del>
      <w:del w:id="27" w:author="Unknown Author" w:date="2022-07-05T09:30:06Z">
        <w:r>
          <w:rPr>
            <w:rFonts w:ascii="Garamond" w:hAnsi="Garamond"/>
            <w:sz w:val="26"/>
            <w:szCs w:val="26"/>
          </w:rPr>
          <w:delText>e 2022 through to Monday,</w:delText>
        </w:r>
      </w:del>
      <w:del w:id="28" w:author="Unknown Author" w:date="2022-07-11T22:15:57Z">
        <w:r>
          <w:rPr>
            <w:rFonts w:ascii="Garamond" w:hAnsi="Garamond"/>
            <w:sz w:val="26"/>
            <w:szCs w:val="26"/>
          </w:rPr>
          <w:delText xml:space="preserve"> 4</w:delText>
        </w:r>
      </w:del>
      <w:del w:id="29" w:author="Unknown Author" w:date="2022-07-11T22:15:57Z">
        <w:r>
          <w:rPr>
            <w:rFonts w:ascii="Garamond" w:hAnsi="Garamond"/>
            <w:sz w:val="26"/>
            <w:szCs w:val="26"/>
            <w:vertAlign w:val="superscript"/>
          </w:rPr>
          <w:delText>th</w:delText>
        </w:r>
      </w:del>
      <w:del w:id="30" w:author="Unknown Author" w:date="2022-07-11T22:15:57Z">
        <w:r>
          <w:rPr>
            <w:rFonts w:ascii="Garamond" w:hAnsi="Garamond"/>
            <w:sz w:val="26"/>
            <w:szCs w:val="26"/>
          </w:rPr>
          <w:delText xml:space="preserve"> July 2022 for the deployment of the Application</w:delText>
        </w:r>
      </w:del>
      <w:del w:id="31" w:author="Unknown Author" w:date="2022-07-05T09:30:25Z">
        <w:r>
          <w:rPr/>
          <w:commentReference w:id="0"/>
        </w:r>
      </w:del>
      <w:del w:id="32" w:author="Unknown Author" w:date="2022-07-11T22:15:57Z">
        <w:r>
          <w:rPr>
            <w:rFonts w:ascii="Garamond" w:hAnsi="Garamond"/>
            <w:sz w:val="26"/>
            <w:szCs w:val="26"/>
          </w:rPr>
          <w:delText>.</w:delText>
        </w:r>
      </w:del>
    </w:p>
    <w:p>
      <w:pPr>
        <w:pStyle w:val="Normal"/>
        <w:numPr>
          <w:ilvl w:val="0"/>
          <w:numId w:val="1"/>
        </w:numPr>
        <w:spacing w:lineRule="auto" w:line="360"/>
        <w:rPr>
          <w:rFonts w:ascii="Garamond" w:hAnsi="Garamond"/>
          <w:sz w:val="26"/>
          <w:szCs w:val="26"/>
          <w:del w:id="49" w:author="Unknown Author" w:date="2022-07-11T22:15:57Z"/>
        </w:rPr>
      </w:pPr>
      <w:ins w:id="34" w:author="Philemon Hini" w:date="2022-07-05T09:21:00Z">
        <w:del w:id="35" w:author="Unknown Author" w:date="2022-07-11T22:15:57Z">
          <w:r>
            <w:rPr>
              <w:rFonts w:ascii="Garamond" w:hAnsi="Garamond"/>
              <w:sz w:val="26"/>
              <w:szCs w:val="26"/>
            </w:rPr>
            <w:delText>A server was provi</w:delText>
          </w:r>
        </w:del>
      </w:ins>
      <w:ins w:id="36" w:author="Philemon Hini" w:date="2022-07-05T09:21:00Z">
        <w:del w:id="37" w:author="Unknown Author" w:date="2022-07-05T10:12:19Z">
          <w:r>
            <w:rPr>
              <w:rFonts w:ascii="Garamond" w:hAnsi="Garamond"/>
              <w:sz w:val="26"/>
              <w:szCs w:val="26"/>
            </w:rPr>
            <w:delText>sion</w:delText>
          </w:r>
        </w:del>
      </w:ins>
      <w:ins w:id="38" w:author="Philemon Hini" w:date="2022-07-05T09:21:00Z">
        <w:del w:id="39" w:author="Unknown Author" w:date="2022-07-11T22:15:57Z">
          <w:r>
            <w:rPr>
              <w:rFonts w:ascii="Garamond" w:hAnsi="Garamond"/>
              <w:sz w:val="26"/>
              <w:szCs w:val="26"/>
            </w:rPr>
            <w:delText xml:space="preserve"> by the Authority for the testing of the application. Hence the application was deployed within  a Linux Ubuntu </w:delText>
          </w:r>
        </w:del>
      </w:ins>
      <w:del w:id="40" w:author="Philemon Hini" w:date="2022-07-05T09:21:00Z">
        <w:r>
          <w:rPr>
            <w:rFonts w:ascii="Garamond" w:hAnsi="Garamond"/>
            <w:sz w:val="26"/>
            <w:szCs w:val="26"/>
          </w:rPr>
          <w:delText xml:space="preserve">The Application Server was installed and Configured on an Ubuntu </w:delText>
        </w:r>
      </w:del>
      <w:del w:id="41" w:author="Unknown Author" w:date="2022-07-11T22:15:57Z">
        <w:r>
          <w:rPr>
            <w:rFonts w:ascii="Garamond" w:hAnsi="Garamond"/>
            <w:sz w:val="26"/>
            <w:szCs w:val="26"/>
          </w:rPr>
          <w:delText xml:space="preserve">20.04 </w:delText>
        </w:r>
      </w:del>
      <w:del w:id="42" w:author="Philemon Hini" w:date="2022-07-05T09:21:00Z">
        <w:r>
          <w:rPr>
            <w:rFonts w:ascii="Garamond" w:hAnsi="Garamond"/>
            <w:sz w:val="26"/>
            <w:szCs w:val="26"/>
          </w:rPr>
          <w:delText>running in a</w:delText>
        </w:r>
      </w:del>
      <w:ins w:id="43" w:author="Philemon Hini" w:date="2022-07-05T09:21:00Z">
        <w:del w:id="44" w:author="Unknown Author" w:date="2022-07-11T22:15:57Z">
          <w:r>
            <w:rPr>
              <w:rFonts w:ascii="Garamond" w:hAnsi="Garamond"/>
              <w:sz w:val="26"/>
              <w:szCs w:val="26"/>
            </w:rPr>
            <w:delText xml:space="preserve">Operation system running </w:delText>
          </w:r>
        </w:del>
      </w:ins>
      <w:ins w:id="45" w:author="Philemon Hini" w:date="2022-07-05T09:22:00Z">
        <w:del w:id="46" w:author="Unknown Author" w:date="2022-07-11T22:15:57Z">
          <w:r>
            <w:rPr>
              <w:rFonts w:ascii="Garamond" w:hAnsi="Garamond"/>
              <w:sz w:val="26"/>
              <w:szCs w:val="26"/>
            </w:rPr>
            <w:delText xml:space="preserve">in a virtual environment. </w:delText>
          </w:r>
        </w:del>
      </w:ins>
      <w:del w:id="47" w:author="Unknown Author" w:date="2022-07-11T22:15:57Z">
        <w:r>
          <w:rPr>
            <w:rFonts w:ascii="Garamond" w:hAnsi="Garamond"/>
            <w:sz w:val="26"/>
            <w:szCs w:val="26"/>
          </w:rPr>
          <w:delText xml:space="preserve"> </w:delText>
        </w:r>
      </w:del>
      <w:del w:id="48" w:author="Philemon Hini" w:date="2022-07-05T09:22:00Z">
        <w:r>
          <w:rPr>
            <w:rFonts w:ascii="Garamond" w:hAnsi="Garamond"/>
            <w:sz w:val="26"/>
            <w:szCs w:val="26"/>
          </w:rPr>
          <w:delText>VM Ware Application.</w:delText>
        </w:r>
      </w:del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left"/>
        <w:rPr>
          <w:rFonts w:ascii="Garamond" w:hAnsi="Garamond"/>
          <w:sz w:val="26"/>
          <w:szCs w:val="26"/>
          <w:del w:id="51" w:author="Unknown Author" w:date="2022-07-11T22:15:57Z"/>
        </w:rPr>
      </w:pPr>
      <w:del w:id="50" w:author="Unknown Author" w:date="2022-07-11T22:15:57Z">
        <w:r>
          <w:rPr>
            <w:rFonts w:ascii="Garamond" w:hAnsi="Garamond"/>
            <w:sz w:val="26"/>
            <w:szCs w:val="26"/>
          </w:rPr>
          <w:delText>Technologies used for the deployment were as follows:</w:delText>
        </w:r>
      </w:del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left"/>
        <w:rPr>
          <w:rFonts w:ascii="Garamond" w:hAnsi="Garamond"/>
          <w:sz w:val="26"/>
          <w:szCs w:val="26"/>
          <w:del w:id="53" w:author="Unknown Author" w:date="2022-07-11T22:15:57Z"/>
        </w:rPr>
      </w:pPr>
      <w:del w:id="52" w:author="Unknown Author" w:date="2022-07-11T22:15:57Z">
        <w:r>
          <w:rPr>
            <w:rFonts w:ascii="Garamond" w:hAnsi="Garamond"/>
            <w:sz w:val="26"/>
            <w:szCs w:val="26"/>
          </w:rPr>
          <w:delText xml:space="preserve">Frontend </w:delText>
          <w:tab/>
          <w:delText>- Powered by Apache HTTP Server</w:delText>
        </w:r>
      </w:del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left"/>
        <w:rPr>
          <w:rFonts w:ascii="Garamond" w:hAnsi="Garamond"/>
          <w:sz w:val="26"/>
          <w:szCs w:val="26"/>
          <w:del w:id="57" w:author="Unknown Author" w:date="2022-07-11T22:15:57Z"/>
        </w:rPr>
      </w:pPr>
      <w:del w:id="54" w:author="Unknown Author" w:date="2022-07-11T22:15:57Z">
        <w:r>
          <w:rPr>
            <w:rFonts w:ascii="Garamond" w:hAnsi="Garamond"/>
            <w:sz w:val="26"/>
            <w:szCs w:val="26"/>
          </w:rPr>
          <w:delText>Backend</w:delText>
          <w:tab/>
          <w:delText xml:space="preserve">- Django running on </w:delText>
        </w:r>
      </w:del>
      <w:del w:id="55" w:author="Philemon Hini" w:date="2022-07-05T09:22:00Z">
        <w:r>
          <w:rPr>
            <w:rFonts w:ascii="Garamond" w:hAnsi="Garamond"/>
            <w:sz w:val="26"/>
            <w:szCs w:val="26"/>
          </w:rPr>
          <w:delText xml:space="preserve">an </w:delText>
        </w:r>
      </w:del>
      <w:del w:id="56" w:author="Unknown Author" w:date="2022-07-11T22:15:57Z">
        <w:r>
          <w:rPr>
            <w:rFonts w:ascii="Garamond" w:hAnsi="Garamond"/>
            <w:sz w:val="26"/>
            <w:szCs w:val="26"/>
          </w:rPr>
          <w:delText>Nginx and Gunicorn Services</w:delText>
        </w:r>
      </w:del>
    </w:p>
    <w:p>
      <w:pPr>
        <w:pStyle w:val="Normal"/>
        <w:numPr>
          <w:ilvl w:val="1"/>
          <w:numId w:val="1"/>
        </w:numPr>
        <w:spacing w:lineRule="auto" w:line="360"/>
        <w:rPr>
          <w:rFonts w:ascii="Garamond" w:hAnsi="Garamond"/>
          <w:sz w:val="26"/>
          <w:szCs w:val="26"/>
          <w:del w:id="59" w:author="Unknown Author" w:date="2022-07-11T22:15:57Z"/>
        </w:rPr>
      </w:pPr>
      <w:del w:id="58" w:author="Unknown Author" w:date="2022-07-11T22:15:57Z">
        <w:r>
          <w:rPr>
            <w:rFonts w:ascii="Garamond" w:hAnsi="Garamond"/>
            <w:sz w:val="26"/>
            <w:szCs w:val="26"/>
          </w:rPr>
          <w:delText>Database</w:delText>
          <w:tab/>
          <w:delText>- Postgresql was used</w:delText>
        </w:r>
      </w:del>
    </w:p>
    <w:p>
      <w:pPr>
        <w:pStyle w:val="Normal"/>
        <w:numPr>
          <w:ilvl w:val="0"/>
          <w:numId w:val="1"/>
        </w:numPr>
        <w:spacing w:lineRule="auto" w:line="360"/>
        <w:rPr>
          <w:rFonts w:ascii="Garamond" w:hAnsi="Garamond"/>
          <w:ins w:id="61" w:author="Philemon Hini" w:date="2022-07-05T09:22:00Z">
            <w:sz w:val="26"/>
            <w:szCs w:val="26"/>
            <w:del w:id="62" w:author="Unknown Author" w:date="2022-07-11T22:15:57Z"/>
          </w:ins>
        </w:rPr>
      </w:pPr>
      <w:del w:id="60" w:author="Unknown Author" w:date="2022-07-11T22:15:57Z">
        <w:r>
          <w:rPr>
            <w:rFonts w:ascii="Garamond" w:hAnsi="Garamond"/>
            <w:sz w:val="26"/>
            <w:szCs w:val="26"/>
          </w:rPr>
          <w:delText>The Regulatory Management System is only accessible using an installable one-click windows forms application designed specifically for it</w:delText>
        </w:r>
      </w:del>
    </w:p>
    <w:p>
      <w:pPr>
        <w:pStyle w:val="Normal"/>
        <w:numPr>
          <w:ilvl w:val="0"/>
          <w:numId w:val="1"/>
        </w:numPr>
        <w:spacing w:lineRule="auto" w:line="360"/>
        <w:rPr>
          <w:rFonts w:ascii="Garamond" w:hAnsi="Garamond"/>
          <w:sz w:val="26"/>
          <w:szCs w:val="26"/>
          <w:del w:id="66" w:author="Unknown Author" w:date="2022-07-11T22:15:57Z"/>
        </w:rPr>
      </w:pPr>
      <w:ins w:id="63" w:author="Philemon Hini" w:date="2022-07-05T09:22:00Z">
        <w:del w:id="64" w:author="Unknown Author" w:date="2022-07-11T22:15:57Z">
          <w:r>
            <w:rPr>
              <w:rFonts w:ascii="Garamond" w:hAnsi="Garamond"/>
              <w:sz w:val="26"/>
              <w:szCs w:val="26"/>
            </w:rPr>
            <w:delText>The deployment was limit to the local network and can’t be accessible on the internet</w:delText>
          </w:r>
        </w:del>
      </w:ins>
      <w:del w:id="65" w:author="Unknown Author" w:date="2022-07-11T22:15:57Z">
        <w:r>
          <w:rPr>
            <w:rFonts w:ascii="Garamond" w:hAnsi="Garamond"/>
            <w:sz w:val="26"/>
            <w:szCs w:val="26"/>
          </w:rPr>
          <w:delText>.</w:delText>
        </w:r>
      </w:del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0"/>
        <w:jc w:val="left"/>
        <w:rPr>
          <w:rFonts w:ascii="Garamond" w:hAnsi="Garamond"/>
          <w:sz w:val="26"/>
          <w:szCs w:val="26"/>
          <w:del w:id="68" w:author="Unknown Author" w:date="2022-07-11T22:15:57Z"/>
        </w:rPr>
      </w:pPr>
      <w:del w:id="67" w:author="Unknown Author" w:date="2022-07-11T22:15:57Z">
        <w:r>
          <w:rPr>
            <w:rFonts w:ascii="Garamond" w:hAnsi="Garamond"/>
            <w:sz w:val="26"/>
            <w:szCs w:val="26"/>
          </w:rPr>
        </w:r>
      </w:del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left"/>
        <w:rPr>
          <w:rFonts w:ascii="Garamond" w:hAnsi="Garamond"/>
          <w:sz w:val="26"/>
          <w:szCs w:val="26"/>
          <w:del w:id="74" w:author="Unknown Author" w:date="2022-07-11T22:15:57Z"/>
        </w:rPr>
      </w:pPr>
      <w:del w:id="69" w:author="Unknown Author" w:date="2022-07-11T22:15:57Z">
        <w:r>
          <w:rPr>
            <w:rFonts w:ascii="Garamond" w:hAnsi="Garamond"/>
            <w:sz w:val="26"/>
            <w:szCs w:val="26"/>
          </w:rPr>
          <w:delText xml:space="preserve">After the </w:delText>
        </w:r>
      </w:del>
      <w:del w:id="70" w:author="Philemon Hini" w:date="2022-07-05T09:22:00Z">
        <w:r>
          <w:rPr>
            <w:rFonts w:ascii="Garamond" w:hAnsi="Garamond"/>
            <w:sz w:val="26"/>
            <w:szCs w:val="26"/>
          </w:rPr>
          <w:delText>setup;</w:delText>
        </w:r>
      </w:del>
      <w:ins w:id="71" w:author="Philemon Hini" w:date="2022-07-05T09:22:00Z">
        <w:del w:id="72" w:author="Unknown Author" w:date="2022-07-11T22:15:57Z">
          <w:r>
            <w:rPr>
              <w:rFonts w:ascii="Garamond" w:hAnsi="Garamond"/>
              <w:sz w:val="26"/>
              <w:szCs w:val="26"/>
            </w:rPr>
            <w:delText>setup,</w:delText>
          </w:r>
        </w:del>
      </w:ins>
      <w:del w:id="73" w:author="Unknown Author" w:date="2022-07-11T22:15:57Z">
        <w:r>
          <w:rPr>
            <w:rFonts w:ascii="Garamond" w:hAnsi="Garamond"/>
            <w:sz w:val="26"/>
            <w:szCs w:val="26"/>
          </w:rPr>
          <w:delText xml:space="preserve"> user accounts were created for Sir Eugene, Andrews and Gerald. Sir Eugene and Andrews were taken through the various sections and usage of the application.</w:delText>
        </w:r>
      </w:del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Garamond" w:hAnsi="Garamond"/>
          <w:sz w:val="26"/>
          <w:szCs w:val="26"/>
          <w:del w:id="76" w:author="Unknown Author" w:date="2022-07-11T22:15:57Z"/>
        </w:rPr>
      </w:pPr>
      <w:del w:id="75" w:author="Unknown Author" w:date="2022-07-11T22:15:57Z">
        <w:r>
          <w:rPr>
            <w:rFonts w:ascii="Garamond" w:hAnsi="Garamond"/>
            <w:sz w:val="26"/>
            <w:szCs w:val="26"/>
          </w:rPr>
        </w:r>
      </w:del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Garamond" w:hAnsi="Garamond"/>
          <w:sz w:val="26"/>
          <w:szCs w:val="26"/>
          <w:del w:id="78" w:author="Unknown Author" w:date="2022-07-05T10:16:25Z"/>
        </w:rPr>
      </w:pPr>
      <w:del w:id="77" w:author="Unknown Author" w:date="2022-07-11T22:15:57Z">
        <w:r>
          <w:rPr>
            <w:rFonts w:ascii="Garamond" w:hAnsi="Garamond"/>
            <w:b/>
            <w:bCs/>
            <w:sz w:val="26"/>
            <w:szCs w:val="26"/>
          </w:rPr>
          <w:delText>Outstanding</w:delText>
        </w:r>
      </w:del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Garamond" w:hAnsi="Garamond"/>
          <w:ins w:id="81" w:author="Philemon Hini" w:date="2022-07-05T09:23:00Z">
            <w:sz w:val="26"/>
            <w:szCs w:val="26"/>
            <w:del w:id="82" w:author="Unknown Author" w:date="2022-07-11T22:15:57Z"/>
          </w:ins>
        </w:rPr>
      </w:pPr>
      <w:del w:id="79" w:author="Unknown Author" w:date="2022-07-05T10:12:06Z">
        <w:r>
          <w:rPr>
            <w:rFonts w:ascii="Garamond" w:hAnsi="Garamond"/>
            <w:sz w:val="26"/>
            <w:szCs w:val="26"/>
          </w:rPr>
          <w:delText xml:space="preserve">1. </w:delText>
        </w:r>
      </w:del>
      <w:del w:id="80" w:author="Unknown Author" w:date="2022-07-11T22:15:57Z">
        <w:r>
          <w:rPr>
            <w:rFonts w:ascii="Garamond" w:hAnsi="Garamond"/>
            <w:sz w:val="26"/>
            <w:szCs w:val="26"/>
          </w:rPr>
          <w:delText>Automate the running of the backend server</w:delText>
        </w:r>
      </w:del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Garamond" w:hAnsi="Garamond"/>
          <w:ins w:id="87" w:author="Philemon Hini" w:date="2022-07-05T09:23:00Z">
            <w:sz w:val="26"/>
            <w:szCs w:val="26"/>
            <w:del w:id="88" w:author="Unknown Author" w:date="2022-07-11T22:15:57Z"/>
          </w:ins>
        </w:rPr>
      </w:pPr>
      <w:ins w:id="83" w:author="Philemon Hini" w:date="2022-07-05T09:23:00Z">
        <w:del w:id="84" w:author="Unknown Author" w:date="2022-07-11T22:15:57Z">
          <w:r>
            <w:rPr>
              <w:rFonts w:ascii="Garamond" w:hAnsi="Garamond"/>
              <w:sz w:val="26"/>
              <w:szCs w:val="26"/>
            </w:rPr>
            <w:delText>Obtain feedback for improvement</w:delText>
          </w:r>
        </w:del>
      </w:ins>
      <w:ins w:id="85" w:author="Philemon Hini" w:date="2022-07-05T09:23:00Z">
        <w:del w:id="86" w:author="Unknown Author" w:date="2022-07-05T10:17:47Z">
          <w:r>
            <w:rPr>
              <w:rFonts w:ascii="Garamond" w:hAnsi="Garamond"/>
              <w:sz w:val="26"/>
              <w:szCs w:val="26"/>
            </w:rPr>
            <w:delText xml:space="preserve"> </w:delText>
          </w:r>
        </w:del>
      </w:ins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Garamond" w:hAnsi="Garamond"/>
          <w:sz w:val="26"/>
          <w:szCs w:val="26"/>
          <w:del w:id="91" w:author="Unknown Author" w:date="2022-07-11T22:15:57Z"/>
        </w:rPr>
      </w:pPr>
      <w:ins w:id="89" w:author="Philemon Hini" w:date="2022-07-05T09:23:00Z">
        <w:del w:id="90" w:author="Unknown Author" w:date="2022-07-11T22:15:57Z">
          <w:r>
            <w:rPr>
              <w:rFonts w:ascii="Garamond" w:hAnsi="Garamond"/>
              <w:sz w:val="26"/>
              <w:szCs w:val="26"/>
            </w:rPr>
            <w:delText xml:space="preserve">Promote into production for pilot </w:delText>
          </w:r>
        </w:del>
      </w:ins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Garamond" w:hAnsi="Garamond"/>
          <w:sz w:val="26"/>
          <w:szCs w:val="26"/>
          <w:del w:id="93" w:author="Unknown Author" w:date="2022-07-05T09:31:49Z"/>
        </w:rPr>
      </w:pPr>
      <w:del w:id="92" w:author="Unknown Author" w:date="2022-07-05T09:31:49Z">
        <w:r>
          <w:rPr>
            <w:rFonts w:ascii="Garamond" w:hAnsi="Garamond"/>
            <w:sz w:val="26"/>
            <w:szCs w:val="26"/>
          </w:rPr>
        </w:r>
      </w:del>
    </w:p>
    <w:p>
      <w:pPr>
        <w:pStyle w:val="Normal"/>
        <w:spacing w:lineRule="auto" w:line="360"/>
        <w:rPr>
          <w:rFonts w:ascii="Garamond" w:hAnsi="Garamond"/>
          <w:sz w:val="26"/>
          <w:szCs w:val="26"/>
          <w:del w:id="95" w:author="Unknown Author" w:date="2022-07-11T22:15:57Z"/>
        </w:rPr>
      </w:pPr>
      <w:del w:id="94" w:author="Unknown Author" w:date="2022-07-11T22:15:57Z">
        <w:r>
          <w:rPr>
            <w:rFonts w:ascii="Garamond" w:hAnsi="Garamond"/>
            <w:sz w:val="26"/>
            <w:szCs w:val="26"/>
          </w:rPr>
        </w:r>
      </w:del>
    </w:p>
    <w:p>
      <w:pPr>
        <w:pStyle w:val="Normal"/>
        <w:spacing w:lineRule="auto" w:line="360"/>
        <w:rPr>
          <w:rFonts w:ascii="Garamond" w:hAnsi="Garamond"/>
          <w:sz w:val="26"/>
          <w:szCs w:val="26"/>
          <w:del w:id="97" w:author="Unknown Author" w:date="2022-07-11T22:15:57Z"/>
        </w:rPr>
      </w:pPr>
      <w:del w:id="96" w:author="Unknown Author" w:date="2022-07-11T22:15:57Z">
        <w:r>
          <w:rPr>
            <w:rFonts w:ascii="Garamond" w:hAnsi="Garamond"/>
            <w:sz w:val="26"/>
            <w:szCs w:val="26"/>
          </w:rPr>
          <w:delText>Thank You,</w:delText>
        </w:r>
      </w:del>
    </w:p>
    <w:p>
      <w:pPr>
        <w:pStyle w:val="Normal"/>
        <w:spacing w:lineRule="auto" w:line="360"/>
        <w:rPr>
          <w:rFonts w:ascii="Garamond" w:hAnsi="Garamond"/>
          <w:ins w:id="100" w:author="Philemon Hini" w:date="2022-07-05T09:23:00Z">
            <w:sz w:val="26"/>
            <w:szCs w:val="26"/>
            <w:del w:id="101" w:author="Unknown Author" w:date="2022-07-11T22:15:57Z"/>
          </w:ins>
        </w:rPr>
      </w:pPr>
      <w:ins w:id="98" w:author="Philemon Hini" w:date="2022-07-05T09:23:00Z">
        <w:del w:id="99" w:author="Unknown Author" w:date="2022-07-11T22:15:57Z">
          <w:r>
            <w:rPr>
              <w:rFonts w:ascii="Garamond" w:hAnsi="Garamond"/>
              <w:sz w:val="26"/>
              <w:szCs w:val="26"/>
            </w:rPr>
          </w:r>
        </w:del>
      </w:ins>
    </w:p>
    <w:p>
      <w:pPr>
        <w:pStyle w:val="Normal"/>
        <w:spacing w:lineRule="auto" w:line="360"/>
        <w:rPr>
          <w:rFonts w:ascii="Garamond" w:hAnsi="Garamond"/>
          <w:ins w:id="104" w:author="Philemon Hini" w:date="2022-07-05T09:23:00Z">
            <w:sz w:val="26"/>
            <w:szCs w:val="26"/>
            <w:del w:id="105" w:author="Unknown Author" w:date="2022-07-11T22:15:57Z"/>
          </w:ins>
        </w:rPr>
      </w:pPr>
      <w:ins w:id="102" w:author="Philemon Hini" w:date="2022-07-05T09:23:00Z">
        <w:del w:id="103" w:author="Unknown Author" w:date="2022-07-11T22:15:57Z">
          <w:r>
            <w:rPr>
              <w:rFonts w:ascii="Garamond" w:hAnsi="Garamond"/>
              <w:sz w:val="26"/>
              <w:szCs w:val="26"/>
            </w:rPr>
            <w:delText>Philemon Hini</w:delText>
          </w:r>
        </w:del>
      </w:ins>
    </w:p>
    <w:p>
      <w:pPr>
        <w:pStyle w:val="Normal"/>
        <w:spacing w:lineRule="auto" w:line="360"/>
        <w:rPr>
          <w:b/>
          <w:b/>
          <w:bCs/>
          <w:ins w:id="112" w:author="Philemon Hini" w:date="2022-07-05T09:24:00Z">
            <w:del w:id="113" w:author="Unknown Author" w:date="2022-07-11T22:15:57Z"/>
          </w:ins>
        </w:rPr>
      </w:pPr>
      <w:ins w:id="106" w:author="Philemon Hini" w:date="2022-07-05T09:23:00Z">
        <w:del w:id="107" w:author="Unknown Author" w:date="2022-07-11T22:15:57Z">
          <w:r>
            <w:rPr>
              <w:rFonts w:ascii="Garamond" w:hAnsi="Garamond"/>
              <w:b/>
              <w:bCs/>
              <w:sz w:val="26"/>
              <w:szCs w:val="26"/>
            </w:rPr>
            <w:delText xml:space="preserve">Lead </w:delText>
          </w:r>
        </w:del>
      </w:ins>
      <w:ins w:id="108" w:author="Philemon Hini" w:date="2022-07-05T09:23:00Z">
        <w:del w:id="109" w:author="Unknown Author" w:date="2022-07-05T10:13:34Z">
          <w:r>
            <w:rPr>
              <w:rFonts w:ascii="Garamond" w:hAnsi="Garamond"/>
              <w:b/>
              <w:bCs/>
              <w:sz w:val="26"/>
              <w:szCs w:val="26"/>
            </w:rPr>
            <w:delText>Consultant</w:delText>
          </w:r>
        </w:del>
      </w:ins>
      <w:ins w:id="110" w:author="Philemon Hini" w:date="2022-07-05T09:23:00Z">
        <w:del w:id="111" w:author="Unknown Author" w:date="2022-07-11T22:15:57Z">
          <w:r>
            <w:rPr>
              <w:rFonts w:ascii="Garamond" w:hAnsi="Garamond"/>
              <w:b/>
              <w:bCs/>
              <w:sz w:val="26"/>
              <w:szCs w:val="26"/>
            </w:rPr>
            <w:delText xml:space="preserve"> </w:delText>
          </w:r>
        </w:del>
      </w:ins>
    </w:p>
    <w:p>
      <w:pPr>
        <w:pStyle w:val="Normal"/>
        <w:spacing w:lineRule="auto" w:line="360"/>
        <w:rPr>
          <w:rFonts w:ascii="Garamond" w:hAnsi="Garamond"/>
          <w:sz w:val="26"/>
          <w:szCs w:val="26"/>
          <w:del w:id="115" w:author="Unknown Author" w:date="2022-07-11T22:15:57Z"/>
        </w:rPr>
      </w:pPr>
      <w:del w:id="114" w:author="Unknown Author" w:date="2022-07-11T22:15:57Z">
        <w:r>
          <w:rPr>
            <w:rFonts w:ascii="Garamond" w:hAnsi="Garamond"/>
            <w:sz w:val="26"/>
            <w:szCs w:val="26"/>
          </w:rPr>
        </w:r>
      </w:del>
    </w:p>
    <w:p>
      <w:pPr>
        <w:pStyle w:val="Normal"/>
        <w:spacing w:lineRule="auto" w:line="360"/>
        <w:rPr>
          <w:rFonts w:ascii="Garamond" w:hAnsi="Garamond"/>
          <w:sz w:val="26"/>
          <w:szCs w:val="26"/>
          <w:del w:id="117" w:author="Unknown Author" w:date="2022-07-11T22:15:57Z"/>
        </w:rPr>
      </w:pPr>
      <w:del w:id="116" w:author="Unknown Author" w:date="2022-07-11T22:15:57Z">
        <w:r>
          <w:rPr>
            <w:rFonts w:ascii="Garamond" w:hAnsi="Garamond"/>
            <w:sz w:val="26"/>
            <w:szCs w:val="26"/>
          </w:rPr>
          <w:delText>Emmanuel Obeng</w:delText>
        </w:r>
      </w:del>
    </w:p>
    <w:p>
      <w:pPr>
        <w:pStyle w:val="Normal"/>
        <w:spacing w:lineRule="auto" w:line="360"/>
        <w:rPr>
          <w:rFonts w:ascii="Garamond" w:hAnsi="Garamond"/>
          <w:sz w:val="26"/>
          <w:szCs w:val="26"/>
        </w:rPr>
      </w:pPr>
      <w:del w:id="118" w:author="Unknown Author" w:date="2022-07-11T22:15:57Z">
        <w:r>
          <w:rPr>
            <w:rFonts w:ascii="Garamond" w:hAnsi="Garamond"/>
            <w:b/>
            <w:bCs/>
            <w:sz w:val="26"/>
            <w:szCs w:val="26"/>
          </w:rPr>
          <w:delText>Software Developer, e-Com Services Limited</w:delText>
        </w:r>
      </w:del>
      <w:ins w:id="119" w:author="Unknown Author" w:date="2022-07-11T22:15:58Z">
        <w:r>
          <w:rPr>
            <w:rFonts w:ascii="Garamond" w:hAnsi="Garamond"/>
            <w:b/>
            <w:bCs/>
            <w:sz w:val="26"/>
            <w:szCs w:val="26"/>
          </w:rPr>
          <w:t xml:space="preserve">Test </w:t>
        </w:r>
      </w:ins>
      <w:ins w:id="120" w:author="Unknown Author" w:date="2022-07-11T22:16:00Z">
        <w:r>
          <w:rPr>
            <w:rFonts w:ascii="Garamond" w:hAnsi="Garamond"/>
            <w:b/>
            <w:bCs/>
            <w:sz w:val="26"/>
            <w:szCs w:val="26"/>
          </w:rPr>
          <w:t>Word Document</w:t>
        </w:r>
      </w:ins>
    </w:p>
    <w:sectPr>
      <w:type w:val="nextPage"/>
      <w:pgSz w:w="11906" w:h="16838"/>
      <w:pgMar w:left="1050" w:right="872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Philemon Hini" w:date="2022-07-05T09:20:00Z" w:initials="PH">
    <w:p w14:paraId="01000000">
      <w:r>
        <w:rPr>
          <w:rFonts w:eastAsia="Segoe UI" w:cs="Mangal"/>
          <w:kern w:val="0"/>
          <w:sz w:val="20"/>
          <w:szCs w:val="18"/>
          <w:lang w:val="en-US" w:eastAsia="en-US" w:bidi="en-US"/>
        </w:rPr>
        <w:t xml:space="preserve">Be specific on the dates you went there you were not there over the weekend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1000000" w15:done="1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revisionView w:insDel="0" w:formatting="0"/>
  <w:trackRevision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9537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95374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95374"/>
    <w:rPr>
      <w:rFonts w:cs="Mangal"/>
      <w:b/>
      <w:bCs/>
      <w:sz w:val="20"/>
      <w:szCs w:val="18"/>
    </w:rPr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c95374"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1"/>
      <w:lang w:val="en-US" w:eastAsia="zh-CN" w:bidi="hi-I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95374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95374"/>
    <w:pPr/>
    <w:rPr>
      <w:b/>
      <w:bCs/>
    </w:rPr>
  </w:style>
  <w:style w:type="paragraph" w:styleId="ListParagraph">
    <w:name w:val="List Paragraph"/>
    <w:basedOn w:val="Normal"/>
    <w:uiPriority w:val="34"/>
    <w:qFormat/>
    <w:rsid w:val="00c9537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microsoft.com/office/2011/relationships/commentsExtended" Target="commentsExtended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LibreOffice/7.3.2.2$Windows_X86_64 LibreOffice_project/49f2b1bff42cfccbd8f788c8dc32c1c309559be0</Application>
  <AppVersion>15.0000</AppVersion>
  <Pages>1</Pages>
  <Words>70</Words>
  <Characters>310</Characters>
  <CharactersWithSpaces>357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2022-07-05T07:43:00Z</dcterms:created>
  <dc:creator/>
  <dc:description/>
  <dc:language>en-US</dc:language>
  <cp:lastModifiedBy/>
  <dcterms:modified xsi:type="dcterms:W3CDTF">2022-07-11T22:16:02Z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